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22" w:rsidRDefault="00843B82">
      <w:r>
        <w:t xml:space="preserve">Test suivi </w:t>
      </w:r>
      <w:proofErr w:type="spellStart"/>
      <w:r>
        <w:t>modif</w:t>
      </w:r>
      <w:proofErr w:type="spellEnd"/>
      <w:r>
        <w:t xml:space="preserve"> WORD Git</w:t>
      </w:r>
    </w:p>
    <w:p w:rsidR="00EF365C" w:rsidRDefault="00EF365C"/>
    <w:p w:rsidR="00EF365C" w:rsidRDefault="00EF365C">
      <w:r>
        <w:t>Ajout d’une ligne</w:t>
      </w:r>
    </w:p>
    <w:p w:rsidR="00EF365C" w:rsidRDefault="00EF36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1"/>
        <w:gridCol w:w="1321"/>
      </w:tblGrid>
      <w:tr w:rsidR="00EF365C" w:rsidTr="00EF365C">
        <w:trPr>
          <w:trHeight w:val="739"/>
        </w:trPr>
        <w:tc>
          <w:tcPr>
            <w:tcW w:w="1320" w:type="dxa"/>
          </w:tcPr>
          <w:p w:rsidR="00EF365C" w:rsidRDefault="00EF365C">
            <w:r>
              <w:t>Ajout d’un tableau</w:t>
            </w:r>
          </w:p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7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7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7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7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>
            <w:r>
              <w:t>Hello</w:t>
            </w:r>
          </w:p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7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50"/>
        </w:trPr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  <w:tr w:rsidR="00EF365C" w:rsidTr="00EF365C">
        <w:trPr>
          <w:trHeight w:val="350"/>
        </w:trPr>
        <w:tc>
          <w:tcPr>
            <w:tcW w:w="1320" w:type="dxa"/>
          </w:tcPr>
          <w:p w:rsidR="00EF365C" w:rsidRDefault="00EF365C"/>
          <w:p w:rsidR="00EF365C" w:rsidRDefault="00EF365C"/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0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  <w:tc>
          <w:tcPr>
            <w:tcW w:w="1321" w:type="dxa"/>
          </w:tcPr>
          <w:p w:rsidR="00EF365C" w:rsidRDefault="00EF365C"/>
        </w:tc>
      </w:tr>
    </w:tbl>
    <w:p w:rsidR="00EF365C" w:rsidRDefault="00EF365C"/>
    <w:p w:rsidR="00EF365C" w:rsidRDefault="00EF365C"/>
    <w:p w:rsidR="00EF365C" w:rsidRDefault="00EF365C"/>
    <w:p w:rsidR="00EF365C" w:rsidRDefault="00EF365C">
      <w:r>
        <w:rPr>
          <w:noProof/>
        </w:rPr>
        <w:drawing>
          <wp:inline distT="0" distB="0" distL="0" distR="0">
            <wp:extent cx="3322320" cy="2491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N92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49" cy="24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DF" w:rsidRDefault="00DA26DF"/>
    <w:p w:rsidR="00DA26DF" w:rsidRDefault="00DA26DF"/>
    <w:p w:rsidR="00DA26DF" w:rsidRDefault="00DA26DF">
      <w:ins w:id="0" w:author="THIERY Jean-Baptiste" w:date="2018-11-22T10:52:00Z">
        <w:r>
          <w:t>Utilisation du suivi de modifs.</w:t>
        </w:r>
      </w:ins>
      <w:bookmarkStart w:id="1" w:name="_GoBack"/>
      <w:bookmarkEnd w:id="1"/>
    </w:p>
    <w:sectPr w:rsidR="00DA2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ERY Jean-Baptiste">
    <w15:presenceInfo w15:providerId="AD" w15:userId="S-1-5-21-1023895900-3029585144-393953673-25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82"/>
    <w:rsid w:val="006F5F22"/>
    <w:rsid w:val="00843B82"/>
    <w:rsid w:val="00DA26DF"/>
    <w:rsid w:val="00E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F04C"/>
  <w15:chartTrackingRefBased/>
  <w15:docId w15:val="{728C8561-6998-48C3-8ECC-7E2D6CC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5BB5-6294-41E9-BA96-ED88933A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THIERY Jean-Baptiste</dc:creator>
  <cp:keywords/>
  <dc:description/>
  <cp:lastModifiedBy>THIERY Jean-Baptiste</cp:lastModifiedBy>
  <cp:revision>3</cp:revision>
  <dcterms:created xsi:type="dcterms:W3CDTF">2018-11-22T09:50:00Z</dcterms:created>
  <dcterms:modified xsi:type="dcterms:W3CDTF">2018-11-22T09:52:00Z</dcterms:modified>
</cp:coreProperties>
</file>